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7C" w:rsidRPr="007A157C" w:rsidRDefault="007A157C" w:rsidP="007A157C">
      <w:pPr>
        <w:pBdr>
          <w:bottom w:val="single" w:sz="4" w:space="0" w:color="auto"/>
        </w:pBdr>
        <w:jc w:val="center"/>
        <w:rPr>
          <w:rFonts w:cstheme="minorHAnsi"/>
          <w:b/>
          <w:sz w:val="36"/>
          <w:szCs w:val="36"/>
          <w:lang w:val="en-US"/>
        </w:rPr>
      </w:pPr>
      <w:r w:rsidRPr="007A157C">
        <w:rPr>
          <w:rFonts w:cstheme="minorHAnsi"/>
          <w:b/>
          <w:sz w:val="36"/>
          <w:szCs w:val="36"/>
          <w:lang w:val="en-US"/>
        </w:rPr>
        <w:t>Software Testing Assignment</w:t>
      </w:r>
    </w:p>
    <w:p w:rsidR="007A157C" w:rsidRPr="007A157C" w:rsidRDefault="007A157C" w:rsidP="007A157C">
      <w:pPr>
        <w:rPr>
          <w:ins w:id="0" w:author="Dell" w:date="2023-08-08T18:38:00Z"/>
          <w:rFonts w:cstheme="minorHAnsi"/>
          <w:b/>
          <w:color w:val="92D050"/>
          <w:sz w:val="36"/>
          <w:szCs w:val="36"/>
          <w:lang w:val="en-US"/>
        </w:rPr>
      </w:pPr>
      <w:r w:rsidRPr="007A157C">
        <w:rPr>
          <w:rFonts w:cstheme="minorHAnsi"/>
          <w:b/>
          <w:color w:val="92D050"/>
          <w:sz w:val="36"/>
          <w:szCs w:val="36"/>
          <w:lang w:val="en-US"/>
        </w:rPr>
        <w:t>Module-3</w:t>
      </w:r>
      <w:r w:rsidRPr="007A157C">
        <w:rPr>
          <w:rFonts w:cstheme="minorHAnsi"/>
          <w:b/>
          <w:color w:val="92D050"/>
          <w:sz w:val="36"/>
          <w:szCs w:val="36"/>
          <w:lang w:val="en-US"/>
        </w:rPr>
        <w:t>(</w:t>
      </w:r>
      <w:r w:rsidRPr="007A157C">
        <w:rPr>
          <w:b/>
          <w:color w:val="92D050"/>
          <w:sz w:val="36"/>
          <w:szCs w:val="36"/>
        </w:rPr>
        <w:t>Testing on Live Application</w:t>
      </w:r>
      <w:r w:rsidRPr="007A157C">
        <w:rPr>
          <w:rFonts w:cstheme="minorHAnsi"/>
          <w:b/>
          <w:color w:val="92D050"/>
          <w:sz w:val="36"/>
          <w:szCs w:val="36"/>
          <w:lang w:val="en-US"/>
        </w:rPr>
        <w:t>)</w:t>
      </w:r>
    </w:p>
    <w:p w:rsidR="007F6BE6" w:rsidRDefault="0014133D"/>
    <w:p w:rsidR="007A157C" w:rsidRPr="007A157C" w:rsidRDefault="007A157C" w:rsidP="007A157C">
      <w:pPr>
        <w:rPr>
          <w:sz w:val="28"/>
          <w:szCs w:val="28"/>
        </w:rPr>
      </w:pPr>
      <w:r w:rsidRPr="007A157C">
        <w:rPr>
          <w:sz w:val="28"/>
          <w:szCs w:val="28"/>
        </w:rPr>
        <w:t>Q1. What is RDBMS</w:t>
      </w:r>
    </w:p>
    <w:p w:rsidR="005D5113" w:rsidRPr="005D5113" w:rsidRDefault="007A157C" w:rsidP="005D51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5113">
        <w:rPr>
          <w:sz w:val="28"/>
          <w:szCs w:val="28"/>
        </w:rPr>
        <w:t xml:space="preserve"> </w:t>
      </w:r>
      <w:r w:rsidR="005D5113">
        <w:rPr>
          <w:sz w:val="28"/>
          <w:szCs w:val="28"/>
        </w:rPr>
        <w:t>It</w:t>
      </w:r>
      <w:r w:rsidR="005D5113" w:rsidRPr="005D5113">
        <w:rPr>
          <w:sz w:val="28"/>
          <w:szCs w:val="28"/>
        </w:rPr>
        <w:t xml:space="preserve"> store</w:t>
      </w:r>
      <w:r w:rsidR="005D5113">
        <w:rPr>
          <w:sz w:val="28"/>
          <w:szCs w:val="28"/>
        </w:rPr>
        <w:t>s</w:t>
      </w:r>
      <w:r w:rsidR="005D5113" w:rsidRPr="005D5113">
        <w:rPr>
          <w:sz w:val="28"/>
          <w:szCs w:val="28"/>
        </w:rPr>
        <w:t xml:space="preserve"> data in the form of </w:t>
      </w:r>
      <w:proofErr w:type="gramStart"/>
      <w:r w:rsidR="005D5113" w:rsidRPr="005D5113">
        <w:rPr>
          <w:sz w:val="28"/>
          <w:szCs w:val="28"/>
        </w:rPr>
        <w:t>tables(</w:t>
      </w:r>
      <w:proofErr w:type="gramEnd"/>
      <w:r w:rsidR="005D5113" w:rsidRPr="005D5113">
        <w:rPr>
          <w:sz w:val="28"/>
          <w:szCs w:val="28"/>
        </w:rPr>
        <w:t xml:space="preserve">rows and columns), with most commercial relational database management systems using  </w:t>
      </w:r>
    </w:p>
    <w:p w:rsidR="007A157C" w:rsidRPr="005D5113" w:rsidRDefault="005D5113" w:rsidP="005D5113">
      <w:pPr>
        <w:pStyle w:val="ListParagraph"/>
        <w:ind w:left="360"/>
        <w:rPr>
          <w:sz w:val="28"/>
          <w:szCs w:val="28"/>
        </w:rPr>
      </w:pPr>
      <w:r w:rsidRPr="005D5113">
        <w:rPr>
          <w:sz w:val="28"/>
          <w:szCs w:val="28"/>
        </w:rPr>
        <w:t>Structured Query Language (SQL) to access the database.</w:t>
      </w:r>
    </w:p>
    <w:p w:rsidR="007A157C" w:rsidRPr="007A157C" w:rsidRDefault="007A157C" w:rsidP="007A157C">
      <w:pPr>
        <w:rPr>
          <w:sz w:val="28"/>
          <w:szCs w:val="28"/>
        </w:rPr>
      </w:pPr>
      <w:r w:rsidRPr="007A157C">
        <w:rPr>
          <w:sz w:val="28"/>
          <w:szCs w:val="28"/>
        </w:rPr>
        <w:t>Q2. What is SQL</w:t>
      </w:r>
    </w:p>
    <w:p w:rsidR="005D5113" w:rsidRPr="005D5113" w:rsidRDefault="005D5113" w:rsidP="005D51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Structured Query Language</w:t>
      </w:r>
      <w:bookmarkStart w:id="1" w:name="_GoBack"/>
      <w:bookmarkEnd w:id="1"/>
      <w:r w:rsidRPr="005D5113">
        <w:rPr>
          <w:sz w:val="28"/>
          <w:szCs w:val="28"/>
        </w:rPr>
        <w:t xml:space="preserve"> is a domain-specific language used in programming and designed for managing data held in a relational database management system (RDBMS). </w:t>
      </w:r>
    </w:p>
    <w:p w:rsidR="007A157C" w:rsidRPr="007A157C" w:rsidRDefault="007A157C" w:rsidP="007A157C">
      <w:pPr>
        <w:rPr>
          <w:sz w:val="28"/>
          <w:szCs w:val="28"/>
        </w:rPr>
      </w:pPr>
      <w:r w:rsidRPr="007A157C">
        <w:rPr>
          <w:sz w:val="28"/>
          <w:szCs w:val="28"/>
        </w:rPr>
        <w:t>Q3. Write SQL Commands</w:t>
      </w:r>
    </w:p>
    <w:p w:rsidR="00796D01" w:rsidRPr="00796D01" w:rsidRDefault="00796D01" w:rsidP="00796D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6D01">
        <w:rPr>
          <w:sz w:val="28"/>
          <w:szCs w:val="28"/>
        </w:rPr>
        <w:t xml:space="preserve">1) </w:t>
      </w:r>
      <w:proofErr w:type="gramStart"/>
      <w:r w:rsidRPr="00796D01">
        <w:rPr>
          <w:sz w:val="28"/>
          <w:szCs w:val="28"/>
        </w:rPr>
        <w:t>DDL :</w:t>
      </w:r>
      <w:proofErr w:type="gramEnd"/>
      <w:r w:rsidRPr="00796D01">
        <w:rPr>
          <w:sz w:val="28"/>
          <w:szCs w:val="28"/>
        </w:rPr>
        <w:t xml:space="preserve"> Data </w:t>
      </w:r>
      <w:proofErr w:type="spellStart"/>
      <w:r w:rsidRPr="00796D01">
        <w:rPr>
          <w:sz w:val="28"/>
          <w:szCs w:val="28"/>
        </w:rPr>
        <w:t>Definitaion</w:t>
      </w:r>
      <w:proofErr w:type="spellEnd"/>
      <w:r w:rsidRPr="00796D01">
        <w:rPr>
          <w:sz w:val="28"/>
          <w:szCs w:val="28"/>
        </w:rPr>
        <w:t xml:space="preserve"> Lang</w:t>
      </w:r>
      <w:r>
        <w:rPr>
          <w:sz w:val="28"/>
          <w:szCs w:val="28"/>
        </w:rPr>
        <w:t>uage</w:t>
      </w:r>
      <w:r w:rsidRPr="00796D01">
        <w:rPr>
          <w:sz w:val="28"/>
          <w:szCs w:val="28"/>
        </w:rPr>
        <w:t xml:space="preserve"> </w:t>
      </w:r>
    </w:p>
    <w:p w:rsidR="00796D01" w:rsidRPr="00796D01" w:rsidRDefault="00796D01" w:rsidP="00796D01">
      <w:pPr>
        <w:pStyle w:val="ListParagraph"/>
        <w:ind w:left="360"/>
        <w:rPr>
          <w:sz w:val="28"/>
          <w:szCs w:val="28"/>
        </w:rPr>
      </w:pPr>
    </w:p>
    <w:p w:rsidR="00796D01" w:rsidRPr="00796D01" w:rsidRDefault="00796D01" w:rsidP="00796D0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>
        <w:rPr>
          <w:sz w:val="28"/>
          <w:szCs w:val="28"/>
        </w:rPr>
        <w:t>DML :</w:t>
      </w:r>
      <w:proofErr w:type="gramEnd"/>
      <w:r>
        <w:rPr>
          <w:sz w:val="28"/>
          <w:szCs w:val="28"/>
        </w:rPr>
        <w:t xml:space="preserve"> Data Manipulation Language</w:t>
      </w:r>
      <w:r w:rsidRPr="00796D01">
        <w:rPr>
          <w:sz w:val="28"/>
          <w:szCs w:val="28"/>
        </w:rPr>
        <w:t xml:space="preserve"> </w:t>
      </w:r>
    </w:p>
    <w:p w:rsidR="00796D01" w:rsidRPr="00796D01" w:rsidRDefault="00796D01" w:rsidP="00796D01">
      <w:pPr>
        <w:pStyle w:val="ListParagraph"/>
        <w:ind w:left="360"/>
        <w:rPr>
          <w:sz w:val="28"/>
          <w:szCs w:val="28"/>
        </w:rPr>
      </w:pPr>
    </w:p>
    <w:p w:rsidR="00796D01" w:rsidRPr="00796D01" w:rsidRDefault="00796D01" w:rsidP="00796D0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gramStart"/>
      <w:r>
        <w:rPr>
          <w:sz w:val="28"/>
          <w:szCs w:val="28"/>
        </w:rPr>
        <w:t>DQL :</w:t>
      </w:r>
      <w:proofErr w:type="gramEnd"/>
      <w:r>
        <w:rPr>
          <w:sz w:val="28"/>
          <w:szCs w:val="28"/>
        </w:rPr>
        <w:t xml:space="preserve"> Data Query Language</w:t>
      </w:r>
      <w:r w:rsidRPr="00796D01">
        <w:rPr>
          <w:sz w:val="28"/>
          <w:szCs w:val="28"/>
        </w:rPr>
        <w:t xml:space="preserve"> </w:t>
      </w:r>
    </w:p>
    <w:p w:rsidR="00796D01" w:rsidRPr="00796D01" w:rsidRDefault="00796D01" w:rsidP="00796D01">
      <w:pPr>
        <w:pStyle w:val="ListParagraph"/>
        <w:ind w:left="360"/>
        <w:rPr>
          <w:sz w:val="28"/>
          <w:szCs w:val="28"/>
        </w:rPr>
      </w:pPr>
    </w:p>
    <w:p w:rsidR="007A157C" w:rsidRDefault="00796D01" w:rsidP="00796D01">
      <w:pPr>
        <w:pStyle w:val="ListParagraph"/>
        <w:ind w:left="360"/>
        <w:rPr>
          <w:sz w:val="28"/>
          <w:szCs w:val="28"/>
        </w:rPr>
      </w:pPr>
      <w:r w:rsidRPr="00796D01">
        <w:rPr>
          <w:sz w:val="28"/>
          <w:szCs w:val="28"/>
        </w:rPr>
        <w:t>4) DCL/</w:t>
      </w:r>
      <w:proofErr w:type="gramStart"/>
      <w:r w:rsidRPr="00796D01">
        <w:rPr>
          <w:sz w:val="28"/>
          <w:szCs w:val="28"/>
        </w:rPr>
        <w:t>TCL :</w:t>
      </w:r>
      <w:proofErr w:type="gramEnd"/>
      <w:r w:rsidRPr="00796D01">
        <w:rPr>
          <w:sz w:val="28"/>
          <w:szCs w:val="28"/>
        </w:rPr>
        <w:t xml:space="preserve"> Data/Transactional Contro</w:t>
      </w:r>
      <w:r>
        <w:rPr>
          <w:sz w:val="28"/>
          <w:szCs w:val="28"/>
        </w:rPr>
        <w:t xml:space="preserve">l Language </w:t>
      </w:r>
    </w:p>
    <w:p w:rsidR="00796D01" w:rsidRPr="00796D01" w:rsidRDefault="00796D01" w:rsidP="00796D01">
      <w:pPr>
        <w:pStyle w:val="ListParagraph"/>
        <w:ind w:left="360"/>
        <w:rPr>
          <w:sz w:val="28"/>
          <w:szCs w:val="28"/>
        </w:rPr>
      </w:pPr>
    </w:p>
    <w:p w:rsidR="007A157C" w:rsidRPr="007A157C" w:rsidRDefault="007A157C" w:rsidP="007A157C">
      <w:pPr>
        <w:rPr>
          <w:sz w:val="28"/>
          <w:szCs w:val="28"/>
        </w:rPr>
      </w:pPr>
      <w:r w:rsidRPr="007A157C">
        <w:rPr>
          <w:sz w:val="28"/>
          <w:szCs w:val="28"/>
        </w:rPr>
        <w:t>Q4.  What is join?</w:t>
      </w:r>
    </w:p>
    <w:p w:rsidR="007A157C" w:rsidRDefault="00EA4992" w:rsidP="00EA4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A4992">
        <w:rPr>
          <w:sz w:val="28"/>
          <w:szCs w:val="28"/>
        </w:rPr>
        <w:t>A JOIN clause is used to combine rows from two or more tables, based on a related column between them.</w:t>
      </w:r>
    </w:p>
    <w:p w:rsidR="00EA4992" w:rsidRPr="00EA4992" w:rsidRDefault="00EA4992" w:rsidP="00EA4992">
      <w:pPr>
        <w:pStyle w:val="ListParagraph"/>
        <w:ind w:left="360"/>
        <w:rPr>
          <w:sz w:val="28"/>
          <w:szCs w:val="28"/>
        </w:rPr>
      </w:pPr>
    </w:p>
    <w:p w:rsidR="007A157C" w:rsidRPr="007A157C" w:rsidRDefault="007A157C" w:rsidP="007A157C">
      <w:pPr>
        <w:rPr>
          <w:sz w:val="28"/>
          <w:szCs w:val="28"/>
        </w:rPr>
      </w:pPr>
      <w:r w:rsidRPr="007A157C">
        <w:rPr>
          <w:sz w:val="28"/>
          <w:szCs w:val="28"/>
        </w:rPr>
        <w:t>Q5. Write type of joins.</w:t>
      </w:r>
    </w:p>
    <w:p w:rsidR="007A157C" w:rsidRPr="00EA4992" w:rsidRDefault="00EA4992" w:rsidP="00EA49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4992">
        <w:rPr>
          <w:sz w:val="28"/>
          <w:szCs w:val="28"/>
        </w:rPr>
        <w:t xml:space="preserve">INNER JOIN </w:t>
      </w:r>
      <w:r w:rsidR="007A157C" w:rsidRPr="00EA4992">
        <w:rPr>
          <w:sz w:val="28"/>
          <w:szCs w:val="28"/>
        </w:rPr>
        <w:t xml:space="preserve"> </w:t>
      </w:r>
    </w:p>
    <w:p w:rsidR="00EA4992" w:rsidRPr="00EA4992" w:rsidRDefault="007A157C" w:rsidP="00EA49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4992">
        <w:rPr>
          <w:sz w:val="28"/>
          <w:szCs w:val="28"/>
        </w:rPr>
        <w:t xml:space="preserve">LEFT JOIN </w:t>
      </w:r>
    </w:p>
    <w:p w:rsidR="00EA4992" w:rsidRDefault="007A157C" w:rsidP="00551E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4992">
        <w:rPr>
          <w:sz w:val="28"/>
          <w:szCs w:val="28"/>
        </w:rPr>
        <w:t xml:space="preserve">RIGHT JOIN </w:t>
      </w:r>
    </w:p>
    <w:p w:rsidR="00EA4992" w:rsidRDefault="007A157C" w:rsidP="00EA49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4992">
        <w:rPr>
          <w:sz w:val="28"/>
          <w:szCs w:val="28"/>
        </w:rPr>
        <w:t xml:space="preserve">FULL JOIN </w:t>
      </w:r>
    </w:p>
    <w:p w:rsidR="00EA4992" w:rsidRDefault="00EA4992" w:rsidP="00EA4992">
      <w:pPr>
        <w:pStyle w:val="ListParagraph"/>
        <w:ind w:left="360"/>
        <w:rPr>
          <w:sz w:val="28"/>
          <w:szCs w:val="28"/>
        </w:rPr>
      </w:pPr>
    </w:p>
    <w:p w:rsidR="007A157C" w:rsidRPr="007A157C" w:rsidRDefault="00EA4992" w:rsidP="00EA4992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Q.6</w:t>
      </w:r>
      <w:r w:rsidR="007A157C" w:rsidRPr="007A15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A157C" w:rsidRPr="007A157C">
        <w:rPr>
          <w:sz w:val="28"/>
          <w:szCs w:val="28"/>
        </w:rPr>
        <w:t>How</w:t>
      </w:r>
      <w:proofErr w:type="gramEnd"/>
      <w:r w:rsidR="007A157C" w:rsidRPr="007A157C">
        <w:rPr>
          <w:sz w:val="28"/>
          <w:szCs w:val="28"/>
        </w:rPr>
        <w:t xml:space="preserve"> Many constraint and describes it self</w:t>
      </w:r>
    </w:p>
    <w:p w:rsidR="006F63A3" w:rsidRDefault="007A157C" w:rsidP="006F63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4992">
        <w:rPr>
          <w:sz w:val="28"/>
          <w:szCs w:val="28"/>
        </w:rPr>
        <w:t xml:space="preserve">There are five type of constraint </w:t>
      </w:r>
    </w:p>
    <w:p w:rsidR="006F63A3" w:rsidRDefault="006F63A3" w:rsidP="006F63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63A3">
        <w:rPr>
          <w:sz w:val="28"/>
          <w:szCs w:val="28"/>
        </w:rPr>
        <w:lastRenderedPageBreak/>
        <w:t xml:space="preserve">primary key </w:t>
      </w:r>
      <w:proofErr w:type="gramStart"/>
      <w:r w:rsidRPr="006F63A3">
        <w:rPr>
          <w:sz w:val="28"/>
          <w:szCs w:val="28"/>
        </w:rPr>
        <w:t xml:space="preserve">  :</w:t>
      </w:r>
      <w:proofErr w:type="gramEnd"/>
      <w:r w:rsidRPr="006F63A3">
        <w:rPr>
          <w:sz w:val="28"/>
          <w:szCs w:val="28"/>
        </w:rPr>
        <w:t xml:space="preserve"> unique + not null</w:t>
      </w:r>
    </w:p>
    <w:p w:rsidR="006F63A3" w:rsidRPr="006F63A3" w:rsidRDefault="006F63A3" w:rsidP="006F63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63A3">
        <w:rPr>
          <w:sz w:val="28"/>
          <w:szCs w:val="28"/>
        </w:rPr>
        <w:t xml:space="preserve">foreign </w:t>
      </w:r>
      <w:proofErr w:type="gramStart"/>
      <w:r w:rsidRPr="006F63A3">
        <w:rPr>
          <w:sz w:val="28"/>
          <w:szCs w:val="28"/>
        </w:rPr>
        <w:t>key :</w:t>
      </w:r>
      <w:proofErr w:type="gramEnd"/>
      <w:r w:rsidRPr="006F63A3">
        <w:rPr>
          <w:sz w:val="28"/>
          <w:szCs w:val="28"/>
        </w:rPr>
        <w:t xml:space="preserve"> its depends on primary table</w:t>
      </w:r>
    </w:p>
    <w:p w:rsidR="006F63A3" w:rsidRPr="006F63A3" w:rsidRDefault="006F63A3" w:rsidP="006F63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63A3">
        <w:rPr>
          <w:sz w:val="28"/>
          <w:szCs w:val="28"/>
        </w:rPr>
        <w:t xml:space="preserve">unique </w:t>
      </w:r>
      <w:proofErr w:type="gramStart"/>
      <w:r w:rsidRPr="006F63A3">
        <w:rPr>
          <w:sz w:val="28"/>
          <w:szCs w:val="28"/>
        </w:rPr>
        <w:t>key :</w:t>
      </w:r>
      <w:proofErr w:type="gramEnd"/>
      <w:r w:rsidRPr="006F63A3">
        <w:rPr>
          <w:sz w:val="28"/>
          <w:szCs w:val="28"/>
        </w:rPr>
        <w:t xml:space="preserve"> only unique value : blank allow</w:t>
      </w:r>
    </w:p>
    <w:p w:rsidR="006F63A3" w:rsidRPr="006F63A3" w:rsidRDefault="006F63A3" w:rsidP="006F63A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6F63A3">
        <w:rPr>
          <w:sz w:val="28"/>
          <w:szCs w:val="28"/>
        </w:rPr>
        <w:t>check :</w:t>
      </w:r>
      <w:proofErr w:type="gramEnd"/>
      <w:r w:rsidRPr="006F63A3">
        <w:rPr>
          <w:sz w:val="28"/>
          <w:szCs w:val="28"/>
        </w:rPr>
        <w:t xml:space="preserve"> condition you should apply</w:t>
      </w:r>
    </w:p>
    <w:p w:rsidR="006F63A3" w:rsidRPr="006F63A3" w:rsidRDefault="006F63A3" w:rsidP="006F63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63A3">
        <w:rPr>
          <w:sz w:val="28"/>
          <w:szCs w:val="28"/>
        </w:rPr>
        <w:t xml:space="preserve">not </w:t>
      </w:r>
      <w:proofErr w:type="gramStart"/>
      <w:r w:rsidRPr="006F63A3">
        <w:rPr>
          <w:sz w:val="28"/>
          <w:szCs w:val="28"/>
        </w:rPr>
        <w:t>null :</w:t>
      </w:r>
      <w:proofErr w:type="gramEnd"/>
      <w:r w:rsidRPr="006F63A3">
        <w:rPr>
          <w:sz w:val="28"/>
          <w:szCs w:val="28"/>
        </w:rPr>
        <w:t xml:space="preserve"> no to be blank</w:t>
      </w:r>
    </w:p>
    <w:p w:rsidR="006F63A3" w:rsidRPr="006F63A3" w:rsidRDefault="006F63A3" w:rsidP="006F63A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6F63A3">
        <w:rPr>
          <w:sz w:val="28"/>
          <w:szCs w:val="28"/>
        </w:rPr>
        <w:t>default  :</w:t>
      </w:r>
      <w:proofErr w:type="gramEnd"/>
      <w:r w:rsidRPr="006F63A3">
        <w:rPr>
          <w:sz w:val="28"/>
          <w:szCs w:val="28"/>
        </w:rPr>
        <w:t xml:space="preserve"> fixed value </w:t>
      </w:r>
    </w:p>
    <w:p w:rsidR="007A157C" w:rsidRDefault="006F63A3" w:rsidP="006F63A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6F63A3">
        <w:rPr>
          <w:sz w:val="28"/>
          <w:szCs w:val="28"/>
        </w:rPr>
        <w:t>index :</w:t>
      </w:r>
      <w:proofErr w:type="gramEnd"/>
      <w:r w:rsidRPr="006F63A3">
        <w:rPr>
          <w:sz w:val="28"/>
          <w:szCs w:val="28"/>
        </w:rPr>
        <w:t xml:space="preserve"> when you searching some record at that time apply indexing</w:t>
      </w:r>
    </w:p>
    <w:p w:rsidR="006F63A3" w:rsidRPr="006F63A3" w:rsidRDefault="006F63A3" w:rsidP="006F63A3">
      <w:pPr>
        <w:pStyle w:val="ListParagraph"/>
        <w:ind w:left="1080"/>
        <w:rPr>
          <w:sz w:val="28"/>
          <w:szCs w:val="28"/>
        </w:rPr>
      </w:pPr>
    </w:p>
    <w:p w:rsidR="006F63A3" w:rsidRPr="007A157C" w:rsidRDefault="007A157C" w:rsidP="007A157C">
      <w:pPr>
        <w:rPr>
          <w:sz w:val="28"/>
          <w:szCs w:val="28"/>
        </w:rPr>
      </w:pPr>
      <w:r w:rsidRPr="007A157C">
        <w:rPr>
          <w:sz w:val="28"/>
          <w:szCs w:val="28"/>
        </w:rPr>
        <w:t>Q7. Difference between RDBMS vs DBMS?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9"/>
      </w:tblGrid>
      <w:tr w:rsidR="006F63A3" w:rsidTr="006F63A3">
        <w:tc>
          <w:tcPr>
            <w:tcW w:w="988" w:type="dxa"/>
          </w:tcPr>
          <w:p w:rsidR="006F63A3" w:rsidRDefault="006F63A3" w:rsidP="006F6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SL.NO.</w:t>
            </w:r>
          </w:p>
        </w:tc>
        <w:tc>
          <w:tcPr>
            <w:tcW w:w="3969" w:type="dxa"/>
          </w:tcPr>
          <w:p w:rsidR="006F63A3" w:rsidRDefault="006F63A3" w:rsidP="006F6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RDBMS</w:t>
            </w:r>
          </w:p>
        </w:tc>
        <w:tc>
          <w:tcPr>
            <w:tcW w:w="4059" w:type="dxa"/>
          </w:tcPr>
          <w:p w:rsidR="006F63A3" w:rsidRDefault="006F63A3" w:rsidP="006F6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</w:tr>
      <w:tr w:rsidR="006F63A3" w:rsidTr="006F63A3">
        <w:tc>
          <w:tcPr>
            <w:tcW w:w="988" w:type="dxa"/>
          </w:tcPr>
          <w:p w:rsidR="006F63A3" w:rsidRDefault="006F63A3" w:rsidP="006F6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6F63A3" w:rsidRDefault="006F63A3" w:rsidP="007A157C">
            <w:pPr>
              <w:rPr>
                <w:sz w:val="28"/>
                <w:szCs w:val="28"/>
              </w:rPr>
            </w:pPr>
            <w:r w:rsidRPr="007A157C">
              <w:rPr>
                <w:sz w:val="28"/>
                <w:szCs w:val="28"/>
              </w:rPr>
              <w:t>RDBMS stores data in tabular form</w:t>
            </w:r>
          </w:p>
        </w:tc>
        <w:tc>
          <w:tcPr>
            <w:tcW w:w="4059" w:type="dxa"/>
          </w:tcPr>
          <w:p w:rsidR="006F63A3" w:rsidRDefault="006F63A3" w:rsidP="007A157C">
            <w:pPr>
              <w:rPr>
                <w:sz w:val="28"/>
                <w:szCs w:val="28"/>
              </w:rPr>
            </w:pPr>
            <w:r w:rsidRPr="007A157C">
              <w:rPr>
                <w:sz w:val="28"/>
                <w:szCs w:val="28"/>
              </w:rPr>
              <w:t>DBMS stores data as file.</w:t>
            </w:r>
          </w:p>
        </w:tc>
      </w:tr>
      <w:tr w:rsidR="006F63A3" w:rsidTr="006F63A3">
        <w:tc>
          <w:tcPr>
            <w:tcW w:w="988" w:type="dxa"/>
          </w:tcPr>
          <w:p w:rsidR="006F63A3" w:rsidRDefault="006F63A3" w:rsidP="006F6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F63A3" w:rsidRDefault="006F63A3" w:rsidP="006F63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6F63A3" w:rsidRDefault="006F63A3" w:rsidP="007A157C">
            <w:pPr>
              <w:rPr>
                <w:sz w:val="28"/>
                <w:szCs w:val="28"/>
              </w:rPr>
            </w:pPr>
            <w:r w:rsidRPr="007A157C">
              <w:rPr>
                <w:sz w:val="28"/>
                <w:szCs w:val="28"/>
              </w:rPr>
              <w:t>Data is stored in the form of tables which are related to each other.</w:t>
            </w:r>
          </w:p>
        </w:tc>
        <w:tc>
          <w:tcPr>
            <w:tcW w:w="4059" w:type="dxa"/>
          </w:tcPr>
          <w:p w:rsidR="006F63A3" w:rsidRDefault="006F63A3" w:rsidP="007A157C">
            <w:pPr>
              <w:rPr>
                <w:sz w:val="28"/>
                <w:szCs w:val="28"/>
              </w:rPr>
            </w:pPr>
            <w:r w:rsidRPr="007A157C">
              <w:rPr>
                <w:sz w:val="28"/>
                <w:szCs w:val="28"/>
              </w:rPr>
              <w:t>No relationship between data</w:t>
            </w:r>
          </w:p>
        </w:tc>
      </w:tr>
      <w:tr w:rsidR="006F63A3" w:rsidTr="006F63A3">
        <w:tc>
          <w:tcPr>
            <w:tcW w:w="988" w:type="dxa"/>
          </w:tcPr>
          <w:p w:rsidR="006F63A3" w:rsidRDefault="006F63A3" w:rsidP="006F6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6F63A3" w:rsidRDefault="006F63A3" w:rsidP="007A157C">
            <w:pPr>
              <w:rPr>
                <w:sz w:val="28"/>
                <w:szCs w:val="28"/>
              </w:rPr>
            </w:pPr>
            <w:r w:rsidRPr="007A157C">
              <w:rPr>
                <w:sz w:val="28"/>
                <w:szCs w:val="28"/>
              </w:rPr>
              <w:t>Normalization is present</w:t>
            </w:r>
          </w:p>
        </w:tc>
        <w:tc>
          <w:tcPr>
            <w:tcW w:w="4059" w:type="dxa"/>
          </w:tcPr>
          <w:p w:rsidR="006F63A3" w:rsidRDefault="006F63A3" w:rsidP="007A157C">
            <w:pPr>
              <w:rPr>
                <w:sz w:val="28"/>
                <w:szCs w:val="28"/>
              </w:rPr>
            </w:pPr>
            <w:r w:rsidRPr="007A157C">
              <w:rPr>
                <w:sz w:val="28"/>
                <w:szCs w:val="28"/>
              </w:rPr>
              <w:t>Normalization is not present.</w:t>
            </w:r>
          </w:p>
        </w:tc>
      </w:tr>
      <w:tr w:rsidR="006F63A3" w:rsidTr="006F63A3">
        <w:tc>
          <w:tcPr>
            <w:tcW w:w="988" w:type="dxa"/>
          </w:tcPr>
          <w:p w:rsidR="006F63A3" w:rsidRDefault="006F63A3" w:rsidP="006F6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6F63A3" w:rsidRDefault="006F63A3" w:rsidP="007A157C">
            <w:pPr>
              <w:rPr>
                <w:sz w:val="28"/>
                <w:szCs w:val="28"/>
              </w:rPr>
            </w:pPr>
            <w:r w:rsidRPr="007A157C">
              <w:rPr>
                <w:sz w:val="28"/>
                <w:szCs w:val="28"/>
              </w:rPr>
              <w:t>Multiple data element can be accessed at the same time.</w:t>
            </w:r>
          </w:p>
        </w:tc>
        <w:tc>
          <w:tcPr>
            <w:tcW w:w="4059" w:type="dxa"/>
          </w:tcPr>
          <w:p w:rsidR="006F63A3" w:rsidRDefault="006F63A3" w:rsidP="007A157C">
            <w:pPr>
              <w:rPr>
                <w:sz w:val="28"/>
                <w:szCs w:val="28"/>
              </w:rPr>
            </w:pPr>
            <w:r w:rsidRPr="007A157C">
              <w:rPr>
                <w:sz w:val="28"/>
                <w:szCs w:val="28"/>
              </w:rPr>
              <w:t>Data elements need to access individually.</w:t>
            </w:r>
          </w:p>
        </w:tc>
      </w:tr>
      <w:tr w:rsidR="006F63A3" w:rsidTr="006F63A3">
        <w:tc>
          <w:tcPr>
            <w:tcW w:w="988" w:type="dxa"/>
          </w:tcPr>
          <w:p w:rsidR="006F63A3" w:rsidRDefault="00921D96" w:rsidP="006F63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6F63A3" w:rsidRDefault="00921D96" w:rsidP="007A157C">
            <w:pPr>
              <w:rPr>
                <w:sz w:val="28"/>
                <w:szCs w:val="28"/>
              </w:rPr>
            </w:pPr>
            <w:r w:rsidRPr="007A157C">
              <w:rPr>
                <w:sz w:val="28"/>
                <w:szCs w:val="28"/>
              </w:rPr>
              <w:t>RDBMS supports distributed database</w:t>
            </w:r>
          </w:p>
        </w:tc>
        <w:tc>
          <w:tcPr>
            <w:tcW w:w="4059" w:type="dxa"/>
          </w:tcPr>
          <w:p w:rsidR="006F63A3" w:rsidRDefault="006F63A3" w:rsidP="007A157C">
            <w:pPr>
              <w:rPr>
                <w:sz w:val="28"/>
                <w:szCs w:val="28"/>
              </w:rPr>
            </w:pPr>
            <w:r w:rsidRPr="007A157C">
              <w:rPr>
                <w:sz w:val="28"/>
                <w:szCs w:val="28"/>
              </w:rPr>
              <w:t>DBMS does not support distributed database</w:t>
            </w:r>
          </w:p>
        </w:tc>
      </w:tr>
    </w:tbl>
    <w:p w:rsidR="007A157C" w:rsidRPr="007A157C" w:rsidRDefault="007A157C" w:rsidP="007A157C">
      <w:pPr>
        <w:rPr>
          <w:sz w:val="28"/>
          <w:szCs w:val="28"/>
        </w:rPr>
      </w:pPr>
    </w:p>
    <w:p w:rsidR="007A157C" w:rsidRPr="007A157C" w:rsidRDefault="007A157C" w:rsidP="007A157C">
      <w:pPr>
        <w:rPr>
          <w:sz w:val="28"/>
          <w:szCs w:val="28"/>
        </w:rPr>
      </w:pPr>
      <w:r w:rsidRPr="007A157C">
        <w:rPr>
          <w:sz w:val="28"/>
          <w:szCs w:val="28"/>
        </w:rPr>
        <w:t>Q8. What is API Testing</w:t>
      </w:r>
    </w:p>
    <w:p w:rsidR="007A157C" w:rsidRPr="00921D96" w:rsidRDefault="007A157C" w:rsidP="00921D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D96">
        <w:rPr>
          <w:sz w:val="28"/>
          <w:szCs w:val="28"/>
        </w:rPr>
        <w:t>Application Programming Interface (</w:t>
      </w:r>
      <w:proofErr w:type="gramStart"/>
      <w:r w:rsidRPr="00921D96">
        <w:rPr>
          <w:sz w:val="28"/>
          <w:szCs w:val="28"/>
        </w:rPr>
        <w:t>API )</w:t>
      </w:r>
      <w:proofErr w:type="gramEnd"/>
      <w:r w:rsidRPr="00921D96">
        <w:rPr>
          <w:sz w:val="28"/>
          <w:szCs w:val="28"/>
        </w:rPr>
        <w:t xml:space="preserve"> is a software interface that allows two application</w:t>
      </w:r>
      <w:r w:rsidR="00921D96" w:rsidRPr="00921D96">
        <w:rPr>
          <w:sz w:val="28"/>
          <w:szCs w:val="28"/>
        </w:rPr>
        <w:t xml:space="preserve"> to interact</w:t>
      </w:r>
      <w:r w:rsidRPr="00921D96">
        <w:rPr>
          <w:sz w:val="28"/>
          <w:szCs w:val="28"/>
        </w:rPr>
        <w:t xml:space="preserve"> with each other without the user</w:t>
      </w:r>
      <w:r w:rsidR="00921D96" w:rsidRPr="00921D96">
        <w:rPr>
          <w:sz w:val="28"/>
          <w:szCs w:val="28"/>
        </w:rPr>
        <w:t xml:space="preserve"> intervention</w:t>
      </w:r>
      <w:r w:rsidRPr="00921D96">
        <w:rPr>
          <w:sz w:val="28"/>
          <w:szCs w:val="28"/>
        </w:rPr>
        <w:t>.</w:t>
      </w:r>
    </w:p>
    <w:p w:rsidR="007A157C" w:rsidRPr="007A157C" w:rsidRDefault="007A157C" w:rsidP="007A157C">
      <w:pPr>
        <w:rPr>
          <w:sz w:val="28"/>
          <w:szCs w:val="28"/>
        </w:rPr>
      </w:pPr>
    </w:p>
    <w:p w:rsidR="007A157C" w:rsidRPr="007A157C" w:rsidRDefault="007A157C" w:rsidP="007A157C">
      <w:pPr>
        <w:rPr>
          <w:sz w:val="28"/>
          <w:szCs w:val="28"/>
        </w:rPr>
      </w:pPr>
      <w:r w:rsidRPr="007A157C">
        <w:rPr>
          <w:sz w:val="28"/>
          <w:szCs w:val="28"/>
        </w:rPr>
        <w:t>Q9. Types of API Testing</w:t>
      </w:r>
    </w:p>
    <w:p w:rsidR="00921D96" w:rsidRDefault="00921D96" w:rsidP="007A15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D96">
        <w:rPr>
          <w:sz w:val="28"/>
          <w:szCs w:val="28"/>
        </w:rPr>
        <w:t>1.Open API</w:t>
      </w:r>
    </w:p>
    <w:p w:rsidR="00921D96" w:rsidRDefault="00921D96" w:rsidP="00921D9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2.Partner </w:t>
      </w:r>
    </w:p>
    <w:p w:rsidR="0032005C" w:rsidRDefault="00921D96" w:rsidP="0032005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3.Internal API</w:t>
      </w:r>
    </w:p>
    <w:p w:rsidR="0032005C" w:rsidRDefault="0032005C" w:rsidP="0032005C">
      <w:pPr>
        <w:pStyle w:val="ListParagraph"/>
        <w:ind w:left="360"/>
        <w:rPr>
          <w:sz w:val="28"/>
          <w:szCs w:val="28"/>
        </w:rPr>
      </w:pPr>
    </w:p>
    <w:p w:rsidR="0032005C" w:rsidRDefault="007A157C" w:rsidP="0032005C">
      <w:pPr>
        <w:pStyle w:val="ListParagraph"/>
        <w:ind w:left="360"/>
        <w:rPr>
          <w:sz w:val="28"/>
          <w:szCs w:val="28"/>
        </w:rPr>
      </w:pPr>
      <w:r w:rsidRPr="007A157C">
        <w:rPr>
          <w:sz w:val="28"/>
          <w:szCs w:val="28"/>
        </w:rPr>
        <w:t>Q10. What is Responsive Testing?</w:t>
      </w:r>
    </w:p>
    <w:p w:rsidR="007A157C" w:rsidRPr="0032005C" w:rsidRDefault="007A157C" w:rsidP="003200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2005C">
        <w:rPr>
          <w:sz w:val="28"/>
          <w:szCs w:val="28"/>
        </w:rPr>
        <w:t xml:space="preserve">Responsive </w:t>
      </w:r>
      <w:r w:rsidR="00EB16AA" w:rsidRPr="0032005C">
        <w:rPr>
          <w:sz w:val="28"/>
          <w:szCs w:val="28"/>
        </w:rPr>
        <w:t>web design involves creating a flexible web page that is accessible from any device starting from mobile phone to a tablet.</w:t>
      </w:r>
    </w:p>
    <w:p w:rsidR="00EB16AA" w:rsidRPr="00EB16AA" w:rsidRDefault="00EB16AA" w:rsidP="00EB16AA">
      <w:pPr>
        <w:pStyle w:val="ListParagraph"/>
        <w:ind w:left="360"/>
        <w:rPr>
          <w:sz w:val="28"/>
          <w:szCs w:val="28"/>
        </w:rPr>
      </w:pPr>
    </w:p>
    <w:p w:rsidR="00EB16AA" w:rsidRDefault="007A157C" w:rsidP="00EB16AA">
      <w:pPr>
        <w:rPr>
          <w:sz w:val="28"/>
          <w:szCs w:val="28"/>
        </w:rPr>
      </w:pPr>
      <w:r w:rsidRPr="007A157C">
        <w:rPr>
          <w:sz w:val="28"/>
          <w:szCs w:val="28"/>
        </w:rPr>
        <w:t>Q11.</w:t>
      </w:r>
      <w:r w:rsidR="00EB16AA">
        <w:rPr>
          <w:sz w:val="28"/>
          <w:szCs w:val="28"/>
        </w:rPr>
        <w:t xml:space="preserve"> </w:t>
      </w:r>
      <w:r w:rsidRPr="007A157C">
        <w:rPr>
          <w:sz w:val="28"/>
          <w:szCs w:val="28"/>
        </w:rPr>
        <w:t xml:space="preserve"> Which types of tools are</w:t>
      </w:r>
      <w:r w:rsidR="00EB16AA">
        <w:rPr>
          <w:sz w:val="28"/>
          <w:szCs w:val="28"/>
        </w:rPr>
        <w:t xml:space="preserve"> available for Responsive Testing?</w:t>
      </w:r>
    </w:p>
    <w:p w:rsidR="005748B7" w:rsidRDefault="00EB16AA" w:rsidP="005748B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1</w:t>
      </w:r>
      <w:r w:rsidR="005748B7">
        <w:rPr>
          <w:sz w:val="28"/>
          <w:szCs w:val="28"/>
        </w:rPr>
        <w:t>.Google resizer</w:t>
      </w:r>
    </w:p>
    <w:p w:rsidR="005748B7" w:rsidRDefault="005748B7" w:rsidP="005748B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2.Pixer tuner</w:t>
      </w:r>
    </w:p>
    <w:p w:rsidR="005748B7" w:rsidRDefault="005748B7" w:rsidP="005748B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3. Lambda testing</w:t>
      </w:r>
    </w:p>
    <w:p w:rsidR="005748B7" w:rsidRDefault="005748B7" w:rsidP="005748B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4. LT browser</w:t>
      </w:r>
    </w:p>
    <w:p w:rsidR="005748B7" w:rsidRDefault="005748B7" w:rsidP="005748B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5. I am responsive</w:t>
      </w:r>
    </w:p>
    <w:p w:rsidR="005748B7" w:rsidRDefault="005748B7" w:rsidP="005748B7">
      <w:pPr>
        <w:pStyle w:val="ListParagraph"/>
        <w:ind w:left="360"/>
        <w:rPr>
          <w:sz w:val="28"/>
          <w:szCs w:val="28"/>
        </w:rPr>
      </w:pPr>
    </w:p>
    <w:p w:rsidR="007A157C" w:rsidRPr="007A157C" w:rsidRDefault="007A157C" w:rsidP="005748B7">
      <w:pPr>
        <w:pStyle w:val="ListParagraph"/>
        <w:ind w:left="360"/>
        <w:rPr>
          <w:sz w:val="28"/>
          <w:szCs w:val="28"/>
        </w:rPr>
      </w:pPr>
      <w:r w:rsidRPr="007A157C">
        <w:rPr>
          <w:sz w:val="28"/>
          <w:szCs w:val="28"/>
        </w:rPr>
        <w:t xml:space="preserve">Q12. What is the full form </w:t>
      </w:r>
      <w:proofErr w:type="gramStart"/>
      <w:r w:rsidRPr="007A157C">
        <w:rPr>
          <w:sz w:val="28"/>
          <w:szCs w:val="28"/>
        </w:rPr>
        <w:t>of .</w:t>
      </w:r>
      <w:proofErr w:type="spellStart"/>
      <w:r w:rsidRPr="007A157C">
        <w:rPr>
          <w:sz w:val="28"/>
          <w:szCs w:val="28"/>
        </w:rPr>
        <w:t>ipa</w:t>
      </w:r>
      <w:proofErr w:type="spellEnd"/>
      <w:proofErr w:type="gramEnd"/>
      <w:r w:rsidRPr="007A157C">
        <w:rPr>
          <w:sz w:val="28"/>
          <w:szCs w:val="28"/>
        </w:rPr>
        <w:t>, .</w:t>
      </w:r>
      <w:proofErr w:type="spellStart"/>
      <w:r w:rsidRPr="007A157C">
        <w:rPr>
          <w:sz w:val="28"/>
          <w:szCs w:val="28"/>
        </w:rPr>
        <w:t>apk</w:t>
      </w:r>
      <w:proofErr w:type="spellEnd"/>
    </w:p>
    <w:p w:rsidR="007A157C" w:rsidRDefault="007A157C" w:rsidP="000E390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902">
        <w:rPr>
          <w:sz w:val="28"/>
          <w:szCs w:val="28"/>
        </w:rPr>
        <w:t>IPA stands for iOS package App Store.</w:t>
      </w:r>
    </w:p>
    <w:p w:rsidR="000E3902" w:rsidRPr="000E3902" w:rsidRDefault="000E3902" w:rsidP="000E390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apk</w:t>
      </w:r>
      <w:proofErr w:type="spellEnd"/>
      <w:proofErr w:type="gramEnd"/>
      <w:r>
        <w:rPr>
          <w:sz w:val="28"/>
          <w:szCs w:val="28"/>
        </w:rPr>
        <w:t xml:space="preserve"> stands for</w:t>
      </w:r>
      <w:r w:rsidR="001F5719">
        <w:rPr>
          <w:sz w:val="28"/>
          <w:szCs w:val="28"/>
        </w:rPr>
        <w:t xml:space="preserve"> Android Application Package</w:t>
      </w:r>
    </w:p>
    <w:p w:rsidR="007A157C" w:rsidRPr="007A157C" w:rsidRDefault="007A157C" w:rsidP="007A157C">
      <w:pPr>
        <w:rPr>
          <w:sz w:val="28"/>
          <w:szCs w:val="28"/>
        </w:rPr>
      </w:pPr>
    </w:p>
    <w:p w:rsidR="007A157C" w:rsidRPr="007A157C" w:rsidRDefault="007A157C" w:rsidP="007A157C">
      <w:pPr>
        <w:rPr>
          <w:sz w:val="28"/>
          <w:szCs w:val="28"/>
        </w:rPr>
      </w:pPr>
      <w:r w:rsidRPr="007A157C">
        <w:rPr>
          <w:sz w:val="28"/>
          <w:szCs w:val="28"/>
        </w:rPr>
        <w:t>Q13. How to create step to open the developer option mode ON?</w:t>
      </w:r>
    </w:p>
    <w:p w:rsidR="007A157C" w:rsidRDefault="007A157C" w:rsidP="0032005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005C">
        <w:rPr>
          <w:sz w:val="28"/>
          <w:szCs w:val="28"/>
        </w:rPr>
        <w:t xml:space="preserve">First got to the setting button </w:t>
      </w:r>
    </w:p>
    <w:p w:rsidR="0032005C" w:rsidRDefault="0032005C" w:rsidP="0032005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 setting click on about device button</w:t>
      </w:r>
    </w:p>
    <w:p w:rsidR="0032005C" w:rsidRDefault="0032005C" w:rsidP="0032005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 about device click on version option</w:t>
      </w:r>
    </w:p>
    <w:p w:rsidR="0032005C" w:rsidRDefault="0032005C" w:rsidP="0032005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 version menu tap 3 times on build number</w:t>
      </w:r>
    </w:p>
    <w:p w:rsidR="0032005C" w:rsidRPr="0032005C" w:rsidRDefault="0032005C" w:rsidP="0032005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After that developer mode will be activated on your device</w:t>
      </w:r>
    </w:p>
    <w:p w:rsidR="007A157C" w:rsidRPr="007A157C" w:rsidRDefault="007A157C" w:rsidP="007A157C">
      <w:pPr>
        <w:rPr>
          <w:sz w:val="28"/>
          <w:szCs w:val="28"/>
        </w:rPr>
      </w:pPr>
    </w:p>
    <w:sectPr w:rsidR="007A157C" w:rsidRPr="007A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1EB7"/>
    <w:multiLevelType w:val="hybridMultilevel"/>
    <w:tmpl w:val="367A78EE"/>
    <w:lvl w:ilvl="0" w:tplc="00BEC0E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D0F777B"/>
    <w:multiLevelType w:val="hybridMultilevel"/>
    <w:tmpl w:val="D4C08C1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3B4CEA"/>
    <w:multiLevelType w:val="hybridMultilevel"/>
    <w:tmpl w:val="B8D0B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4C466A"/>
    <w:multiLevelType w:val="hybridMultilevel"/>
    <w:tmpl w:val="0DBAD59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0F1D19"/>
    <w:multiLevelType w:val="hybridMultilevel"/>
    <w:tmpl w:val="95485C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D24705"/>
    <w:multiLevelType w:val="hybridMultilevel"/>
    <w:tmpl w:val="8F82F3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926E28"/>
    <w:multiLevelType w:val="hybridMultilevel"/>
    <w:tmpl w:val="8AA67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453D0"/>
    <w:multiLevelType w:val="hybridMultilevel"/>
    <w:tmpl w:val="513AA8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F0BBC"/>
    <w:multiLevelType w:val="hybridMultilevel"/>
    <w:tmpl w:val="A14C6E5E"/>
    <w:lvl w:ilvl="0" w:tplc="40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7C"/>
    <w:rsid w:val="000E3902"/>
    <w:rsid w:val="0014133D"/>
    <w:rsid w:val="001F5719"/>
    <w:rsid w:val="0032005C"/>
    <w:rsid w:val="005748B7"/>
    <w:rsid w:val="005D5113"/>
    <w:rsid w:val="00612692"/>
    <w:rsid w:val="006F63A3"/>
    <w:rsid w:val="00796D01"/>
    <w:rsid w:val="007A157C"/>
    <w:rsid w:val="008A36B0"/>
    <w:rsid w:val="008F6978"/>
    <w:rsid w:val="00921D96"/>
    <w:rsid w:val="00933839"/>
    <w:rsid w:val="00EA4992"/>
    <w:rsid w:val="00EB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8119"/>
  <w15:chartTrackingRefBased/>
  <w15:docId w15:val="{5E65903E-5896-40E2-B313-6458BF8B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57C"/>
    <w:pPr>
      <w:ind w:left="720"/>
      <w:contextualSpacing/>
    </w:pPr>
  </w:style>
  <w:style w:type="table" w:styleId="TableGrid">
    <w:name w:val="Table Grid"/>
    <w:basedOn w:val="TableNormal"/>
    <w:uiPriority w:val="39"/>
    <w:rsid w:val="006F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2023-11-27T13:51:00Z</dcterms:created>
  <dcterms:modified xsi:type="dcterms:W3CDTF">2023-11-28T08:17:00Z</dcterms:modified>
</cp:coreProperties>
</file>